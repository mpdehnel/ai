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B71" w:rsidRDefault="00105B71" w:rsidP="00105B71">
      <w:pPr>
        <w:widowControl w:val="0"/>
        <w:autoSpaceDE w:val="0"/>
        <w:autoSpaceDN w:val="0"/>
        <w:adjustRightInd w:val="0"/>
        <w:rPr>
          <w:rFonts w:ascii="Helvetica" w:hAnsi="Helvetica" w:cs="Helvetica"/>
        </w:rPr>
      </w:pPr>
      <w:r>
        <w:rPr>
          <w:rFonts w:ascii="Helvetica" w:hAnsi="Helvetica" w:cs="Helvetica"/>
        </w:rPr>
        <w:t>Dear Malcolm,</w:t>
      </w:r>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del w:id="0" w:author="Sarah Stuart" w:date="2012-04-06T20:31:00Z">
        <w:r w:rsidDel="00105B71">
          <w:rPr>
            <w:rFonts w:ascii="Helvetica" w:hAnsi="Helvetica" w:cs="Helvetica"/>
          </w:rPr>
          <w:delText>Thanks for talking to Sarah Stuart about your current administrative process, and thanks now for taking the time to read a bit about what we might be able to offer.</w:delText>
        </w:r>
      </w:del>
      <w:ins w:id="1" w:author="Sarah Stuart" w:date="2012-04-06T20:31:00Z">
        <w:r>
          <w:rPr>
            <w:rFonts w:ascii="Helvetica" w:hAnsi="Helvetica" w:cs="Helvetica"/>
          </w:rPr>
          <w:t xml:space="preserve">Sarah Stuart has passed on your contact details, as I understand you are interested in upgrading your </w:t>
        </w:r>
      </w:ins>
      <w:ins w:id="2" w:author="Sarah Stuart" w:date="2012-04-06T20:35:00Z">
        <w:r>
          <w:rPr>
            <w:rFonts w:ascii="Helvetica" w:hAnsi="Helvetica" w:cs="Helvetica"/>
          </w:rPr>
          <w:t xml:space="preserve">paper-based </w:t>
        </w:r>
      </w:ins>
      <w:ins w:id="3" w:author="Sarah Stuart" w:date="2012-04-06T20:31:00Z">
        <w:r>
          <w:rPr>
            <w:rFonts w:ascii="Helvetica" w:hAnsi="Helvetica" w:cs="Helvetica"/>
          </w:rPr>
          <w:t xml:space="preserve">music lesson </w:t>
        </w:r>
      </w:ins>
      <w:ins w:id="4" w:author="Sarah Stuart" w:date="2012-04-06T20:33:00Z">
        <w:r>
          <w:rPr>
            <w:rFonts w:ascii="Helvetica" w:hAnsi="Helvetica" w:cs="Helvetica"/>
          </w:rPr>
          <w:t>attendance</w:t>
        </w:r>
      </w:ins>
      <w:ins w:id="5" w:author="Sarah Stuart" w:date="2012-04-06T20:31:00Z">
        <w:r>
          <w:rPr>
            <w:rFonts w:ascii="Helvetica" w:hAnsi="Helvetica" w:cs="Helvetica"/>
          </w:rPr>
          <w:t xml:space="preserve"> </w:t>
        </w:r>
      </w:ins>
      <w:ins w:id="6" w:author="Sarah Stuart" w:date="2012-04-06T20:33:00Z">
        <w:r>
          <w:rPr>
            <w:rFonts w:ascii="Helvetica" w:hAnsi="Helvetica" w:cs="Helvetica"/>
          </w:rPr>
          <w:t xml:space="preserve">data system to a fully electronic one, and I hope I might be able to help you. </w:t>
        </w:r>
      </w:ins>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ins w:id="7" w:author="Sarah Stuart" w:date="2012-04-06T20:35:00Z">
        <w:r>
          <w:rPr>
            <w:rFonts w:ascii="Helvetica" w:hAnsi="Helvetica" w:cs="Helvetica"/>
          </w:rPr>
          <w:t xml:space="preserve">I write on behalf of </w:t>
        </w:r>
      </w:ins>
      <w:del w:id="8" w:author="Sarah Stuart" w:date="2012-04-06T20:35:00Z">
        <w:r w:rsidDel="00105B71">
          <w:rPr>
            <w:rFonts w:ascii="Helvetica" w:hAnsi="Helvetica" w:cs="Helvetica"/>
          </w:rPr>
          <w:delText xml:space="preserve">First - a bit about us. </w:delText>
        </w:r>
      </w:del>
      <w:r>
        <w:rPr>
          <w:rFonts w:ascii="Helvetica" w:hAnsi="Helvetica" w:cs="Helvetica"/>
        </w:rPr>
        <w:t>Artificial Imagination</w:t>
      </w:r>
      <w:ins w:id="9" w:author="Sarah Stuart" w:date="2012-04-06T20:35:00Z">
        <w:r>
          <w:rPr>
            <w:rFonts w:ascii="Helvetica" w:hAnsi="Helvetica" w:cs="Helvetica"/>
          </w:rPr>
          <w:t>, an</w:t>
        </w:r>
      </w:ins>
      <w:del w:id="10" w:author="Sarah Stuart" w:date="2012-04-06T20:35:00Z">
        <w:r w:rsidDel="00105B71">
          <w:rPr>
            <w:rFonts w:ascii="Helvetica" w:hAnsi="Helvetica" w:cs="Helvetica"/>
          </w:rPr>
          <w:delText xml:space="preserve"> is an</w:delText>
        </w:r>
      </w:del>
      <w:r>
        <w:rPr>
          <w:rFonts w:ascii="Helvetica" w:hAnsi="Helvetica" w:cs="Helvetica"/>
        </w:rPr>
        <w:t xml:space="preserve"> </w:t>
      </w:r>
      <w:proofErr w:type="spellStart"/>
      <w:r>
        <w:rPr>
          <w:rFonts w:ascii="Helvetica" w:hAnsi="Helvetica" w:cs="Helvetica"/>
        </w:rPr>
        <w:t>organisation</w:t>
      </w:r>
      <w:proofErr w:type="spellEnd"/>
      <w:r>
        <w:rPr>
          <w:rFonts w:ascii="Helvetica" w:hAnsi="Helvetica" w:cs="Helvetica"/>
        </w:rPr>
        <w:t xml:space="preserve"> of technical consultants from various disciplines, including Computer Science, Electronic Engineering, </w:t>
      </w:r>
      <w:proofErr w:type="spellStart"/>
      <w:r>
        <w:rPr>
          <w:rFonts w:ascii="Helvetica" w:hAnsi="Helvetica" w:cs="Helvetica"/>
        </w:rPr>
        <w:t>Maths</w:t>
      </w:r>
      <w:proofErr w:type="spellEnd"/>
      <w:r>
        <w:rPr>
          <w:rFonts w:ascii="Helvetica" w:hAnsi="Helvetica" w:cs="Helvetica"/>
        </w:rPr>
        <w:t xml:space="preserve"> and Education Technology. Between us we have an excellent record of providing bespoke solutions to a variety of clients across the private and public sector, and </w:t>
      </w:r>
      <w:del w:id="11" w:author="Sarah Stuart" w:date="2012-04-06T20:35:00Z">
        <w:r w:rsidDel="00105B71">
          <w:rPr>
            <w:rFonts w:ascii="Helvetica" w:hAnsi="Helvetica" w:cs="Helvetica"/>
          </w:rPr>
          <w:delText xml:space="preserve">boast </w:delText>
        </w:r>
      </w:del>
      <w:ins w:id="12" w:author="Sarah Stuart" w:date="2012-04-06T20:35:00Z">
        <w:r>
          <w:rPr>
            <w:rFonts w:ascii="Helvetica" w:hAnsi="Helvetica" w:cs="Helvetica"/>
          </w:rPr>
          <w:t xml:space="preserve">have </w:t>
        </w:r>
      </w:ins>
      <w:r>
        <w:rPr>
          <w:rFonts w:ascii="Helvetica" w:hAnsi="Helvetica" w:cs="Helvetica"/>
        </w:rPr>
        <w:t xml:space="preserve">within our ranks successful entrepreneurs, scientific advisors to the Ministry of </w:t>
      </w:r>
      <w:proofErr w:type="spellStart"/>
      <w:r>
        <w:rPr>
          <w:rFonts w:ascii="Helvetica" w:hAnsi="Helvetica" w:cs="Helvetica"/>
        </w:rPr>
        <w:t>Defence</w:t>
      </w:r>
      <w:proofErr w:type="spellEnd"/>
      <w:r>
        <w:rPr>
          <w:rFonts w:ascii="Helvetica" w:hAnsi="Helvetica" w:cs="Helvetica"/>
        </w:rPr>
        <w:t>, and educational consultants whose software is currently being used in many schools across the country.</w:t>
      </w:r>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moveToRangeStart w:id="13" w:author="Sarah Stuart" w:date="2012-04-06T20:40:00Z" w:name="move195364161"/>
      <w:moveTo w:id="14" w:author="Sarah Stuart" w:date="2012-04-06T20:40:00Z">
        <w:r>
          <w:rPr>
            <w:rFonts w:ascii="Helvetica" w:hAnsi="Helvetica" w:cs="Helvetica"/>
          </w:rPr>
          <w:t>We</w:t>
        </w:r>
      </w:moveTo>
      <w:ins w:id="15" w:author="Sarah Stuart" w:date="2012-04-06T21:19:00Z">
        <w:r w:rsidR="00955AE0">
          <w:rPr>
            <w:rFonts w:ascii="Helvetica" w:hAnsi="Helvetica" w:cs="Helvetica"/>
          </w:rPr>
          <w:t xml:space="preserve"> do not sell</w:t>
        </w:r>
      </w:ins>
      <w:moveTo w:id="16" w:author="Sarah Stuart" w:date="2012-04-06T20:40:00Z">
        <w:del w:id="17" w:author="Sarah Stuart" w:date="2012-04-06T21:19:00Z">
          <w:r w:rsidDel="00955AE0">
            <w:rPr>
              <w:rFonts w:ascii="Helvetica" w:hAnsi="Helvetica" w:cs="Helvetica"/>
            </w:rPr>
            <w:delText>'re not interested in selling you</w:delText>
          </w:r>
        </w:del>
        <w:del w:id="18" w:author="Sarah Stuart" w:date="2012-04-06T21:20:00Z">
          <w:r w:rsidDel="00955AE0">
            <w:rPr>
              <w:rFonts w:ascii="Helvetica" w:hAnsi="Helvetica" w:cs="Helvetica"/>
            </w:rPr>
            <w:delText xml:space="preserve"> a</w:delText>
          </w:r>
        </w:del>
        <w:r>
          <w:rPr>
            <w:rFonts w:ascii="Helvetica" w:hAnsi="Helvetica" w:cs="Helvetica"/>
          </w:rPr>
          <w:t xml:space="preserve"> generic </w:t>
        </w:r>
      </w:moveTo>
      <w:ins w:id="19" w:author="Sarah Stuart" w:date="2012-04-06T21:20:00Z">
        <w:r w:rsidR="00955AE0">
          <w:rPr>
            <w:rFonts w:ascii="Helvetica" w:hAnsi="Helvetica" w:cs="Helvetica"/>
          </w:rPr>
          <w:t>packages</w:t>
        </w:r>
      </w:ins>
      <w:moveTo w:id="20" w:author="Sarah Stuart" w:date="2012-04-06T20:40:00Z">
        <w:del w:id="21" w:author="Sarah Stuart" w:date="2012-04-06T21:20:00Z">
          <w:r w:rsidDel="00955AE0">
            <w:rPr>
              <w:rFonts w:ascii="Helvetica" w:hAnsi="Helvetica" w:cs="Helvetica"/>
            </w:rPr>
            <w:delText>solution</w:delText>
          </w:r>
        </w:del>
        <w:r>
          <w:rPr>
            <w:rFonts w:ascii="Helvetica" w:hAnsi="Helvetica" w:cs="Helvetica"/>
          </w:rPr>
          <w:t xml:space="preserve"> that do</w:t>
        </w:r>
      </w:moveTo>
      <w:ins w:id="22" w:author="Sarah Stuart" w:date="2012-04-06T21:20:00Z">
        <w:r w:rsidR="00955AE0">
          <w:rPr>
            <w:rFonts w:ascii="Helvetica" w:hAnsi="Helvetica" w:cs="Helvetica"/>
          </w:rPr>
          <w:t xml:space="preserve"> not</w:t>
        </w:r>
      </w:ins>
      <w:moveTo w:id="23" w:author="Sarah Stuart" w:date="2012-04-06T20:40:00Z">
        <w:del w:id="24" w:author="Sarah Stuart" w:date="2012-04-06T21:20:00Z">
          <w:r w:rsidDel="00955AE0">
            <w:rPr>
              <w:rFonts w:ascii="Helvetica" w:hAnsi="Helvetica" w:cs="Helvetica"/>
            </w:rPr>
            <w:delText>esn't</w:delText>
          </w:r>
        </w:del>
        <w:r>
          <w:rPr>
            <w:rFonts w:ascii="Helvetica" w:hAnsi="Helvetica" w:cs="Helvetica"/>
          </w:rPr>
          <w:t xml:space="preserve"> properly solve your problem - we </w:t>
        </w:r>
      </w:moveTo>
      <w:ins w:id="25" w:author="Sarah Stuart" w:date="2012-04-06T21:20:00Z">
        <w:r w:rsidR="00955AE0">
          <w:rPr>
            <w:rFonts w:ascii="Helvetica" w:hAnsi="Helvetica" w:cs="Helvetica"/>
          </w:rPr>
          <w:t>would be offering</w:t>
        </w:r>
      </w:ins>
      <w:moveTo w:id="26" w:author="Sarah Stuart" w:date="2012-04-06T20:40:00Z">
        <w:del w:id="27" w:author="Sarah Stuart" w:date="2012-04-06T21:20:00Z">
          <w:r w:rsidDel="00955AE0">
            <w:rPr>
              <w:rFonts w:ascii="Helvetica" w:hAnsi="Helvetica" w:cs="Helvetica"/>
            </w:rPr>
            <w:delText>want</w:delText>
          </w:r>
        </w:del>
        <w:r>
          <w:rPr>
            <w:rFonts w:ascii="Helvetica" w:hAnsi="Helvetica" w:cs="Helvetica"/>
          </w:rPr>
          <w:t xml:space="preserve"> to write custom software that is made to fit</w:t>
        </w:r>
        <w:del w:id="28" w:author="Sarah Stuart" w:date="2012-04-06T20:48:00Z">
          <w:r w:rsidDel="00244FC1">
            <w:rPr>
              <w:rFonts w:ascii="Helvetica" w:hAnsi="Helvetica" w:cs="Helvetica"/>
            </w:rPr>
            <w:delText>, and that allows you to do more than you currently do, for less than half the effort.</w:delText>
          </w:r>
        </w:del>
      </w:moveTo>
      <w:ins w:id="29" w:author="Sarah Stuart" w:date="2012-04-06T20:48:00Z">
        <w:r w:rsidR="00244FC1">
          <w:rPr>
            <w:rFonts w:ascii="Helvetica" w:hAnsi="Helvetica" w:cs="Helvetica"/>
          </w:rPr>
          <w:t xml:space="preserve"> your exact requirements and </w:t>
        </w:r>
      </w:ins>
      <w:ins w:id="30" w:author="Sarah Stuart" w:date="2012-04-06T20:49:00Z">
        <w:r w:rsidR="00244FC1">
          <w:rPr>
            <w:rFonts w:ascii="Helvetica" w:hAnsi="Helvetica" w:cs="Helvetica"/>
          </w:rPr>
          <w:t>would be fully compatible with the school’s existing IT systems</w:t>
        </w:r>
      </w:ins>
      <w:ins w:id="31" w:author="Sarah Stuart" w:date="2012-04-06T20:50:00Z">
        <w:r w:rsidR="00244FC1">
          <w:rPr>
            <w:rFonts w:ascii="Helvetica" w:hAnsi="Helvetica" w:cs="Helvetica"/>
          </w:rPr>
          <w:t>,</w:t>
        </w:r>
        <w:r w:rsidR="00EC0542">
          <w:rPr>
            <w:rFonts w:ascii="Helvetica" w:hAnsi="Helvetica" w:cs="Helvetica"/>
          </w:rPr>
          <w:t xml:space="preserve"> with </w:t>
        </w:r>
      </w:ins>
      <w:ins w:id="32" w:author="Sarah Stuart" w:date="2012-04-06T20:52:00Z">
        <w:r w:rsidR="00EC0542">
          <w:rPr>
            <w:rFonts w:ascii="Helvetica" w:hAnsi="Helvetica" w:cs="Helvetica"/>
          </w:rPr>
          <w:t>ease of use and increased efficiency of existing processes our primary aim.</w:t>
        </w:r>
      </w:ins>
    </w:p>
    <w:moveToRangeEnd w:id="13"/>
    <w:p w:rsidR="00EC0542" w:rsidRDefault="00EC0542" w:rsidP="00105B71">
      <w:pPr>
        <w:widowControl w:val="0"/>
        <w:autoSpaceDE w:val="0"/>
        <w:autoSpaceDN w:val="0"/>
        <w:adjustRightInd w:val="0"/>
        <w:rPr>
          <w:ins w:id="33" w:author="Sarah Stuart" w:date="2012-04-06T20:52:00Z"/>
          <w:rFonts w:ascii="Helvetica" w:hAnsi="Helvetica" w:cs="Helvetica"/>
        </w:rPr>
      </w:pPr>
    </w:p>
    <w:p w:rsidR="00105B71" w:rsidDel="00EC0542" w:rsidRDefault="00105B71" w:rsidP="00105B71">
      <w:pPr>
        <w:widowControl w:val="0"/>
        <w:autoSpaceDE w:val="0"/>
        <w:autoSpaceDN w:val="0"/>
        <w:adjustRightInd w:val="0"/>
        <w:rPr>
          <w:del w:id="34" w:author="Sarah Stuart" w:date="2012-04-06T20:52:00Z"/>
          <w:rFonts w:ascii="Helvetica" w:hAnsi="Helvetica" w:cs="Helvetica"/>
        </w:rPr>
      </w:pPr>
      <w:r>
        <w:rPr>
          <w:rFonts w:ascii="Helvetica" w:hAnsi="Helvetica" w:cs="Helvetica"/>
        </w:rPr>
        <w:t xml:space="preserve">Having spoken to Sarah, I understand that </w:t>
      </w:r>
      <w:commentRangeStart w:id="35"/>
      <w:del w:id="36" w:author="Sarah Stuart" w:date="2012-04-06T20:36:00Z">
        <w:r w:rsidDel="00105B71">
          <w:rPr>
            <w:rFonts w:ascii="Helvetica" w:hAnsi="Helvetica" w:cs="Helvetica"/>
          </w:rPr>
          <w:delText xml:space="preserve">you currently have a very paper-intensive way of managing lesson data and attendance registers, and that </w:delText>
        </w:r>
      </w:del>
      <w:commentRangeEnd w:id="35"/>
      <w:r>
        <w:rPr>
          <w:rStyle w:val="CommentReference"/>
        </w:rPr>
        <w:commentReference w:id="35"/>
      </w:r>
      <w:r>
        <w:rPr>
          <w:rFonts w:ascii="Helvetica" w:hAnsi="Helvetica" w:cs="Helvetica"/>
        </w:rPr>
        <w:t xml:space="preserve">being able to enter, manage, access and </w:t>
      </w:r>
      <w:proofErr w:type="spellStart"/>
      <w:r>
        <w:rPr>
          <w:rFonts w:ascii="Helvetica" w:hAnsi="Helvetica" w:cs="Helvetica"/>
        </w:rPr>
        <w:t>analyse</w:t>
      </w:r>
      <w:proofErr w:type="spellEnd"/>
      <w:r>
        <w:rPr>
          <w:rFonts w:ascii="Helvetica" w:hAnsi="Helvetica" w:cs="Helvetica"/>
        </w:rPr>
        <w:t xml:space="preserve"> all </w:t>
      </w:r>
      <w:del w:id="37" w:author="Sarah Stuart" w:date="2012-04-06T20:36:00Z">
        <w:r w:rsidDel="00105B71">
          <w:rPr>
            <w:rFonts w:ascii="Helvetica" w:hAnsi="Helvetica" w:cs="Helvetica"/>
          </w:rPr>
          <w:delText xml:space="preserve">this </w:delText>
        </w:r>
      </w:del>
      <w:ins w:id="38" w:author="Sarah Stuart" w:date="2012-04-06T20:36:00Z">
        <w:r>
          <w:rPr>
            <w:rFonts w:ascii="Helvetica" w:hAnsi="Helvetica" w:cs="Helvetica"/>
          </w:rPr>
          <w:t xml:space="preserve">your lesson </w:t>
        </w:r>
      </w:ins>
      <w:r>
        <w:rPr>
          <w:rFonts w:ascii="Helvetica" w:hAnsi="Helvetica" w:cs="Helvetica"/>
        </w:rPr>
        <w:t xml:space="preserve">data in a single, easily useable, database driven website </w:t>
      </w:r>
      <w:ins w:id="39" w:author="Sarah Stuart" w:date="2012-04-06T21:04:00Z">
        <w:r w:rsidR="007A3426">
          <w:rPr>
            <w:rFonts w:ascii="Helvetica" w:hAnsi="Helvetica" w:cs="Helvetica"/>
          </w:rPr>
          <w:t xml:space="preserve">that is accessible to all music teaching staff to enter their lesson attendance records </w:t>
        </w:r>
      </w:ins>
      <w:r>
        <w:rPr>
          <w:rFonts w:ascii="Helvetica" w:hAnsi="Helvetica" w:cs="Helvetica"/>
        </w:rPr>
        <w:t xml:space="preserve">would greatly speed up your work and save everyone concerned a lot of time. </w:t>
      </w:r>
      <w:ins w:id="40" w:author="Sarah Stuart" w:date="2012-04-06T20:58:00Z">
        <w:r w:rsidR="00EC0542">
          <w:rPr>
            <w:rFonts w:ascii="Helvetica" w:hAnsi="Helvetica" w:cs="Helvetica"/>
          </w:rPr>
          <w:t>Su</w:t>
        </w:r>
        <w:r w:rsidR="007A3426">
          <w:rPr>
            <w:rFonts w:ascii="Helvetica" w:hAnsi="Helvetica" w:cs="Helvetica"/>
          </w:rPr>
          <w:t>ch a system could calculate pay and</w:t>
        </w:r>
        <w:r w:rsidR="00EC0542">
          <w:rPr>
            <w:rFonts w:ascii="Helvetica" w:hAnsi="Helvetica" w:cs="Helvetica"/>
          </w:rPr>
          <w:t xml:space="preserve"> generate </w:t>
        </w:r>
      </w:ins>
      <w:ins w:id="41" w:author="Sarah Stuart" w:date="2012-04-06T20:59:00Z">
        <w:r w:rsidR="00EC0542">
          <w:rPr>
            <w:rFonts w:ascii="Helvetica" w:hAnsi="Helvetica" w:cs="Helvetica"/>
          </w:rPr>
          <w:t>lesson data records for individual staff, automatically or on demand.</w:t>
        </w:r>
      </w:ins>
      <w:ins w:id="42" w:author="Sarah Stuart" w:date="2012-04-06T20:58:00Z">
        <w:r w:rsidR="00EC0542">
          <w:rPr>
            <w:rFonts w:ascii="Helvetica" w:hAnsi="Helvetica" w:cs="Helvetica"/>
          </w:rPr>
          <w:t xml:space="preserve"> </w:t>
        </w:r>
      </w:ins>
      <w:ins w:id="43" w:author="Sarah Stuart" w:date="2012-04-06T20:54:00Z">
        <w:r w:rsidR="00EC0542">
          <w:rPr>
            <w:rFonts w:ascii="Helvetica" w:hAnsi="Helvetica" w:cs="Helvetica"/>
          </w:rPr>
          <w:t>It would</w:t>
        </w:r>
      </w:ins>
      <w:ins w:id="44" w:author="Sarah Stuart" w:date="2012-04-06T21:00:00Z">
        <w:r w:rsidR="00EC0542">
          <w:rPr>
            <w:rFonts w:ascii="Helvetica" w:hAnsi="Helvetica" w:cs="Helvetica"/>
          </w:rPr>
          <w:t xml:space="preserve"> also</w:t>
        </w:r>
      </w:ins>
      <w:ins w:id="45" w:author="Sarah Stuart" w:date="2012-04-06T20:54:00Z">
        <w:r w:rsidR="00EC0542">
          <w:rPr>
            <w:rFonts w:ascii="Helvetica" w:hAnsi="Helvetica" w:cs="Helvetica"/>
          </w:rPr>
          <w:t xml:space="preserve"> be able to automatically email relevant staff, housemasters and students in the event </w:t>
        </w:r>
      </w:ins>
      <w:ins w:id="46" w:author="Sarah Stuart" w:date="2012-04-06T21:03:00Z">
        <w:r w:rsidR="007A3426">
          <w:rPr>
            <w:rFonts w:ascii="Helvetica" w:hAnsi="Helvetica" w:cs="Helvetica"/>
          </w:rPr>
          <w:t>that a student misses a</w:t>
        </w:r>
      </w:ins>
      <w:ins w:id="47" w:author="Sarah Stuart" w:date="2012-04-06T20:54:00Z">
        <w:r w:rsidR="00EC0542">
          <w:rPr>
            <w:rFonts w:ascii="Helvetica" w:hAnsi="Helvetica" w:cs="Helvetica"/>
          </w:rPr>
          <w:t xml:space="preserve"> lesson</w:t>
        </w:r>
      </w:ins>
      <w:ins w:id="48" w:author="Sarah Stuart" w:date="2012-04-06T21:00:00Z">
        <w:r w:rsidR="00EC0542">
          <w:rPr>
            <w:rFonts w:ascii="Helvetica" w:hAnsi="Helvetica" w:cs="Helvetica"/>
          </w:rPr>
          <w:t xml:space="preserve">. </w:t>
        </w:r>
      </w:ins>
      <w:ins w:id="49" w:author="Sarah Stuart" w:date="2012-04-06T21:06:00Z">
        <w:r w:rsidR="007A3426">
          <w:rPr>
            <w:rFonts w:ascii="Helvetica" w:hAnsi="Helvetica" w:cs="Helvetica"/>
          </w:rPr>
          <w:t xml:space="preserve">It would however maintain flexibility for </w:t>
        </w:r>
      </w:ins>
      <w:moveToRangeStart w:id="50" w:author="Sarah Stuart" w:date="2012-04-06T21:06:00Z" w:name="move195365729"/>
      <w:moveTo w:id="51" w:author="Sarah Stuart" w:date="2012-04-06T21:06:00Z">
        <w:r w:rsidR="007A3426">
          <w:rPr>
            <w:rFonts w:ascii="Helvetica" w:hAnsi="Helvetica" w:cs="Helvetica"/>
          </w:rPr>
          <w:t xml:space="preserve">an administrator such as </w:t>
        </w:r>
        <w:proofErr w:type="gramStart"/>
        <w:r w:rsidR="007A3426">
          <w:rPr>
            <w:rFonts w:ascii="Helvetica" w:hAnsi="Helvetica" w:cs="Helvetica"/>
          </w:rPr>
          <w:t>yourself</w:t>
        </w:r>
        <w:proofErr w:type="gramEnd"/>
        <w:r w:rsidR="007A3426">
          <w:rPr>
            <w:rFonts w:ascii="Helvetica" w:hAnsi="Helvetica" w:cs="Helvetica"/>
          </w:rPr>
          <w:t xml:space="preserve"> </w:t>
        </w:r>
      </w:moveTo>
      <w:ins w:id="52" w:author="Sarah Stuart" w:date="2012-04-06T21:07:00Z">
        <w:r w:rsidR="007A3426">
          <w:rPr>
            <w:rFonts w:ascii="Helvetica" w:hAnsi="Helvetica" w:cs="Helvetica"/>
          </w:rPr>
          <w:t xml:space="preserve">to enter data </w:t>
        </w:r>
      </w:ins>
      <w:moveTo w:id="53" w:author="Sarah Stuart" w:date="2012-04-06T21:06:00Z">
        <w:r w:rsidR="007A3426">
          <w:rPr>
            <w:rFonts w:ascii="Helvetica" w:hAnsi="Helvetica" w:cs="Helvetica"/>
          </w:rPr>
          <w:t>on behalf of staff who perhaps don't have regular access to a computer, or would prefer to continue with a paper based system. (We can discuss whether entry would have to be done within the school network only, or whether staff would be able to access it from home as well.)</w:t>
        </w:r>
      </w:moveTo>
      <w:moveToRangeEnd w:id="50"/>
      <w:del w:id="54" w:author="Sarah Stuart" w:date="2012-04-06T20:52:00Z">
        <w:r w:rsidDel="00EC0542">
          <w:rPr>
            <w:rFonts w:ascii="Helvetica" w:hAnsi="Helvetica" w:cs="Helvetica"/>
          </w:rPr>
          <w:delText xml:space="preserve">Our focus is always on ease of use and increased efficiency of existing processes, and I'm certain that we will be able to help. </w:delText>
        </w:r>
      </w:del>
      <w:moveFromRangeStart w:id="55" w:author="Sarah Stuart" w:date="2012-04-06T20:40:00Z" w:name="move195364161"/>
      <w:moveFrom w:id="56" w:author="Sarah Stuart" w:date="2012-04-06T20:40:00Z">
        <w:del w:id="57" w:author="Sarah Stuart" w:date="2012-04-06T20:52:00Z">
          <w:r w:rsidDel="00EC0542">
            <w:rPr>
              <w:rFonts w:ascii="Helvetica" w:hAnsi="Helvetica" w:cs="Helvetica"/>
            </w:rPr>
            <w:delText>We're not interested in selling you a generic solution that doesn't properly solve your problem - we want to write custom software that is made to fit, and that allows you to do more than you currently do, for less than half the effort.</w:delText>
          </w:r>
        </w:del>
      </w:moveFrom>
    </w:p>
    <w:moveFromRangeEnd w:id="55"/>
    <w:p w:rsidR="00105B71" w:rsidDel="00EC0542" w:rsidRDefault="00105B71" w:rsidP="00105B71">
      <w:pPr>
        <w:widowControl w:val="0"/>
        <w:autoSpaceDE w:val="0"/>
        <w:autoSpaceDN w:val="0"/>
        <w:adjustRightInd w:val="0"/>
        <w:rPr>
          <w:del w:id="58" w:author="Sarah Stuart" w:date="2012-04-06T20:52:00Z"/>
          <w:rFonts w:ascii="Helvetica" w:hAnsi="Helvetica" w:cs="Helvetica"/>
        </w:rPr>
      </w:pPr>
    </w:p>
    <w:p w:rsidR="00105B71" w:rsidDel="00244FC1" w:rsidRDefault="00105B71" w:rsidP="00105B71">
      <w:pPr>
        <w:widowControl w:val="0"/>
        <w:autoSpaceDE w:val="0"/>
        <w:autoSpaceDN w:val="0"/>
        <w:adjustRightInd w:val="0"/>
        <w:rPr>
          <w:del w:id="59" w:author="Sarah Stuart" w:date="2012-04-06T20:46:00Z"/>
          <w:rFonts w:ascii="Helvetica" w:hAnsi="Helvetica" w:cs="Helvetica"/>
        </w:rPr>
      </w:pPr>
      <w:del w:id="60" w:author="Sarah Stuart" w:date="2012-04-06T20:46:00Z">
        <w:r w:rsidDel="00244FC1">
          <w:rPr>
            <w:rFonts w:ascii="Helvetica" w:hAnsi="Helvetica" w:cs="Helvetica"/>
          </w:rPr>
          <w:delText>So, what can we do?</w:delText>
        </w:r>
      </w:del>
    </w:p>
    <w:p w:rsidR="00105B71" w:rsidDel="007A3426" w:rsidRDefault="00105B71" w:rsidP="00105B71">
      <w:pPr>
        <w:widowControl w:val="0"/>
        <w:autoSpaceDE w:val="0"/>
        <w:autoSpaceDN w:val="0"/>
        <w:adjustRightInd w:val="0"/>
        <w:rPr>
          <w:del w:id="61" w:author="Sarah Stuart" w:date="2012-04-06T21:08:00Z"/>
          <w:rFonts w:ascii="Helvetica" w:hAnsi="Helvetica" w:cs="Helvetica"/>
        </w:rPr>
      </w:pPr>
    </w:p>
    <w:p w:rsidR="00EC0542" w:rsidRDefault="00EC0542" w:rsidP="00105B71">
      <w:pPr>
        <w:widowControl w:val="0"/>
        <w:autoSpaceDE w:val="0"/>
        <w:autoSpaceDN w:val="0"/>
        <w:adjustRightInd w:val="0"/>
        <w:rPr>
          <w:ins w:id="62" w:author="Sarah Stuart" w:date="2012-04-06T20:52:00Z"/>
          <w:rFonts w:ascii="Helvetica" w:hAnsi="Helvetica" w:cs="Helvetica"/>
        </w:rPr>
      </w:pPr>
    </w:p>
    <w:p w:rsidR="00105B71" w:rsidDel="00EC0542" w:rsidRDefault="00105B71" w:rsidP="00105B71">
      <w:pPr>
        <w:widowControl w:val="0"/>
        <w:autoSpaceDE w:val="0"/>
        <w:autoSpaceDN w:val="0"/>
        <w:adjustRightInd w:val="0"/>
        <w:rPr>
          <w:del w:id="63" w:author="Sarah Stuart" w:date="2012-04-06T21:01:00Z"/>
          <w:rFonts w:ascii="Helvetica" w:hAnsi="Helvetica" w:cs="Helvetica"/>
        </w:rPr>
      </w:pPr>
      <w:del w:id="64" w:author="Sarah Stuart" w:date="2012-04-06T21:01:00Z">
        <w:r w:rsidDel="00EC0542">
          <w:rPr>
            <w:rFonts w:ascii="Helvetica" w:hAnsi="Helvetica" w:cs="Helvetica"/>
          </w:rPr>
          <w:delText>My impression is that you have a number of different paper based forms and registers for music staff to fill in throughout the month, that then get duplicated and referenced depending on who attended which lessons. Staff have to complete their own register, a time sheet with a second register, lesson length, lesson number, and the reason a student was absent (if applicable). This is all then manually entered into a giant spreadsheet, which calculates costs to parents and pay due to staff. Other forms are filled in manually copying data from the previous forms if a pupil has missed a lesson, and a copy sent to the relevant housemaster or similar, as well as prompting an email to the student concerned.</w:delText>
        </w:r>
      </w:del>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del w:id="65" w:author="Sarah Stuart" w:date="2012-04-06T21:07:00Z">
        <w:r w:rsidDel="007A3426">
          <w:rPr>
            <w:rFonts w:ascii="Helvetica" w:hAnsi="Helvetica" w:cs="Helvetica"/>
          </w:rPr>
          <w:delText xml:space="preserve">All of this can be automated. As far as I can see, everything apart from the initial data entry from the registers (done by each teacher, into a web page) can be calculated, registered or initiated automatically: pay can be calculated, emails can be sent, files (PDF, spreadsheet or similar) containing the previous month's registration details, pay due to staff, invoices to parents etc. etc. can be generated on demand, or automatically on a particular day of the month or week. These reports can be as specific or generic as you like, and can just as easily contain all the previous data from your current spreadsheet. This can be done by each specific teacher for their own pupils, or by </w:delText>
        </w:r>
      </w:del>
      <w:moveFromRangeStart w:id="66" w:author="Sarah Stuart" w:date="2012-04-06T21:06:00Z" w:name="move195365729"/>
      <w:moveFrom w:id="67" w:author="Sarah Stuart" w:date="2012-04-06T21:06:00Z">
        <w:r w:rsidDel="007A3426">
          <w:rPr>
            <w:rFonts w:ascii="Helvetica" w:hAnsi="Helvetica" w:cs="Helvetica"/>
          </w:rPr>
          <w:t>an administrator such as yourself on behalf of staff who perhaps don't have regular access to a computer, or would prefer to continue with a paper based system. (We can discuss whether entry would have to be done within the school network only, or whether staff would be able to access it from home as well.)</w:t>
        </w:r>
      </w:moveFrom>
      <w:moveFromRangeEnd w:id="66"/>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del w:id="68" w:author="Sarah Stuart" w:date="2012-04-06T21:08:00Z">
        <w:r w:rsidDel="007A3426">
          <w:rPr>
            <w:rFonts w:ascii="Helvetica" w:hAnsi="Helvetica" w:cs="Helvetica"/>
          </w:rPr>
          <w:delText>What can we provide?</w:delText>
        </w:r>
      </w:del>
      <w:ins w:id="69" w:author="Sarah Stuart" w:date="2012-04-06T21:08:00Z">
        <w:r w:rsidR="007A3426">
          <w:rPr>
            <w:rFonts w:ascii="Helvetica" w:hAnsi="Helvetica" w:cs="Helvetica"/>
          </w:rPr>
          <w:t>In summary, we can provide:</w:t>
        </w:r>
      </w:ins>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 Bespoke software for input, analysis and report generation accessible through a simple to use, internal website.</w:t>
      </w: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 Full training for staff on how to use the software.</w:t>
      </w: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 Integration with other school IT systems.</w:t>
      </w: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 Automatic conversion of previous spreadsheet based data.</w:t>
      </w: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 Anything else you'd like.</w:t>
      </w:r>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 xml:space="preserve">I understand that if you were to commission such a project, it would need to be completed </w:t>
      </w:r>
      <w:del w:id="70" w:author="Sarah Stuart" w:date="2012-04-06T21:09:00Z">
        <w:r w:rsidDel="007A3426">
          <w:rPr>
            <w:rFonts w:ascii="Helvetica" w:hAnsi="Helvetica" w:cs="Helvetica"/>
          </w:rPr>
          <w:delText>by September at the latest</w:delText>
        </w:r>
      </w:del>
      <w:ins w:id="71" w:author="Sarah Stuart" w:date="2012-04-06T21:09:00Z">
        <w:r w:rsidR="007A3426">
          <w:rPr>
            <w:rFonts w:ascii="Helvetica" w:hAnsi="Helvetica" w:cs="Helvetica"/>
          </w:rPr>
          <w:t xml:space="preserve">in time for the start of the new academic year in September </w:t>
        </w:r>
        <w:r w:rsidR="007A3426">
          <w:rPr>
            <w:rFonts w:ascii="Helvetica" w:hAnsi="Helvetica" w:cs="Helvetica"/>
          </w:rPr>
          <w:lastRenderedPageBreak/>
          <w:t>2012</w:t>
        </w:r>
      </w:ins>
      <w:r>
        <w:rPr>
          <w:rFonts w:ascii="Helvetica" w:hAnsi="Helvetica" w:cs="Helvetica"/>
        </w:rPr>
        <w:t>: this is not a problem at all, and can be completed long before that if required.</w:t>
      </w:r>
    </w:p>
    <w:p w:rsidR="00105B71" w:rsidRDefault="00105B71" w:rsidP="00105B71">
      <w:pPr>
        <w:widowControl w:val="0"/>
        <w:autoSpaceDE w:val="0"/>
        <w:autoSpaceDN w:val="0"/>
        <w:adjustRightInd w:val="0"/>
        <w:rPr>
          <w:rFonts w:ascii="Helvetica" w:hAnsi="Helvetica" w:cs="Helvetica"/>
        </w:rPr>
      </w:pPr>
    </w:p>
    <w:p w:rsidR="00955AE0" w:rsidDel="00955AE0" w:rsidRDefault="00105B71" w:rsidP="00955AE0">
      <w:pPr>
        <w:widowControl w:val="0"/>
        <w:autoSpaceDE w:val="0"/>
        <w:autoSpaceDN w:val="0"/>
        <w:adjustRightInd w:val="0"/>
        <w:rPr>
          <w:del w:id="72" w:author="Sarah Stuart" w:date="2012-04-06T21:17:00Z"/>
          <w:rFonts w:ascii="Helvetica" w:hAnsi="Helvetica" w:cs="Helvetica"/>
        </w:rPr>
      </w:pPr>
      <w:r>
        <w:rPr>
          <w:rFonts w:ascii="Helvetica" w:hAnsi="Helvetica" w:cs="Helvetica"/>
        </w:rPr>
        <w:t>I hope this gives a basic overview of the sort of thing we would be able to offer</w:t>
      </w:r>
      <w:ins w:id="73" w:author="Sarah Stuart" w:date="2012-04-06T21:10:00Z">
        <w:r w:rsidR="007A3426">
          <w:rPr>
            <w:rFonts w:ascii="Helvetica" w:hAnsi="Helvetica" w:cs="Helvetica"/>
          </w:rPr>
          <w:t>.</w:t>
        </w:r>
      </w:ins>
      <w:del w:id="74" w:author="Sarah Stuart" w:date="2012-04-06T21:10:00Z">
        <w:r w:rsidDel="007A3426">
          <w:rPr>
            <w:rFonts w:ascii="Helvetica" w:hAnsi="Helvetica" w:cs="Helvetica"/>
          </w:rPr>
          <w:delText xml:space="preserve">, and that I've </w:delText>
        </w:r>
      </w:del>
      <w:del w:id="75" w:author="Sarah Stuart" w:date="2012-04-06T21:09:00Z">
        <w:r w:rsidDel="007A3426">
          <w:rPr>
            <w:rFonts w:ascii="Helvetica" w:hAnsi="Helvetica" w:cs="Helvetica"/>
          </w:rPr>
          <w:delText>got the right end of the stick as to</w:delText>
        </w:r>
      </w:del>
      <w:del w:id="76" w:author="Sarah Stuart" w:date="2012-04-06T21:10:00Z">
        <w:r w:rsidDel="007A3426">
          <w:rPr>
            <w:rFonts w:ascii="Helvetica" w:hAnsi="Helvetica" w:cs="Helvetica"/>
          </w:rPr>
          <w:delText xml:space="preserve"> what would make departmental administration and your job easier. I guess you'll probably have quite a few questions, so</w:delText>
        </w:r>
      </w:del>
      <w:r>
        <w:rPr>
          <w:rFonts w:ascii="Helvetica" w:hAnsi="Helvetica" w:cs="Helvetica"/>
        </w:rPr>
        <w:t xml:space="preserve"> </w:t>
      </w:r>
      <w:ins w:id="77" w:author="Sarah Stuart" w:date="2012-04-06T21:15:00Z">
        <w:r w:rsidR="00955AE0">
          <w:rPr>
            <w:rFonts w:ascii="Helvetica" w:hAnsi="Helvetica" w:cs="Helvetica"/>
          </w:rPr>
          <w:t>I will be in the area during the week beginning ***, so please do get in touch</w:t>
        </w:r>
      </w:ins>
      <w:ins w:id="78" w:author="Sarah Stuart" w:date="2012-04-06T21:16:00Z">
        <w:r w:rsidR="00955AE0">
          <w:rPr>
            <w:rFonts w:ascii="Helvetica" w:hAnsi="Helvetica" w:cs="Helvetica"/>
          </w:rPr>
          <w:t xml:space="preserve"> i</w:t>
        </w:r>
      </w:ins>
      <w:moveToRangeStart w:id="79" w:author="Sarah Stuart" w:date="2012-04-06T21:13:00Z" w:name="move195366143"/>
      <w:moveTo w:id="80" w:author="Sarah Stuart" w:date="2012-04-06T21:13:00Z">
        <w:del w:id="81" w:author="Sarah Stuart" w:date="2012-04-06T21:16:00Z">
          <w:r w:rsidR="00955AE0" w:rsidDel="00955AE0">
            <w:rPr>
              <w:rFonts w:ascii="Helvetica" w:hAnsi="Helvetica" w:cs="Helvetica"/>
            </w:rPr>
            <w:delText>I</w:delText>
          </w:r>
        </w:del>
        <w:r w:rsidR="00955AE0">
          <w:rPr>
            <w:rFonts w:ascii="Helvetica" w:hAnsi="Helvetica" w:cs="Helvetica"/>
          </w:rPr>
          <w:t xml:space="preserve">f you would be interested in </w:t>
        </w:r>
        <w:del w:id="82" w:author="Sarah Stuart" w:date="2012-04-06T21:17:00Z">
          <w:r w:rsidR="00955AE0" w:rsidDel="00955AE0">
            <w:rPr>
              <w:rFonts w:ascii="Helvetica" w:hAnsi="Helvetica" w:cs="Helvetica"/>
            </w:rPr>
            <w:delText>taking this forward,</w:delText>
          </w:r>
        </w:del>
      </w:moveTo>
      <w:ins w:id="83" w:author="Sarah Stuart" w:date="2012-04-06T21:17:00Z">
        <w:r w:rsidR="00F45293">
          <w:rPr>
            <w:rFonts w:ascii="Helvetica" w:hAnsi="Helvetica" w:cs="Helvetica"/>
          </w:rPr>
          <w:t>arranging a</w:t>
        </w:r>
        <w:bookmarkStart w:id="84" w:name="_GoBack"/>
        <w:bookmarkEnd w:id="84"/>
        <w:r w:rsidR="00955AE0">
          <w:rPr>
            <w:rFonts w:ascii="Helvetica" w:hAnsi="Helvetica" w:cs="Helvetica"/>
          </w:rPr>
          <w:t xml:space="preserve"> meeting to discuss this further.</w:t>
        </w:r>
      </w:ins>
      <w:moveTo w:id="85" w:author="Sarah Stuart" w:date="2012-04-06T21:13:00Z">
        <w:r w:rsidR="00955AE0">
          <w:rPr>
            <w:rFonts w:ascii="Helvetica" w:hAnsi="Helvetica" w:cs="Helvetica"/>
          </w:rPr>
          <w:t xml:space="preserve"> </w:t>
        </w:r>
        <w:del w:id="86" w:author="Sarah Stuart" w:date="2012-04-06T21:13:00Z">
          <w:r w:rsidR="00955AE0" w:rsidDel="00955AE0">
            <w:rPr>
              <w:rFonts w:ascii="Helvetica" w:hAnsi="Helvetica" w:cs="Helvetica"/>
            </w:rPr>
            <w:delText>then please get in touch as soon as is convenient.</w:delText>
          </w:r>
        </w:del>
      </w:moveTo>
      <w:ins w:id="87" w:author="Sarah Stuart" w:date="2012-04-06T21:13:00Z">
        <w:r w:rsidR="00955AE0">
          <w:rPr>
            <w:rFonts w:ascii="Helvetica" w:hAnsi="Helvetica" w:cs="Helvetica"/>
          </w:rPr>
          <w:t xml:space="preserve"> </w:t>
        </w:r>
      </w:ins>
      <w:ins w:id="88" w:author="Sarah Stuart" w:date="2012-04-06T21:17:00Z">
        <w:r w:rsidR="00955AE0">
          <w:rPr>
            <w:rFonts w:ascii="Helvetica" w:hAnsi="Helvetica" w:cs="Helvetica"/>
          </w:rPr>
          <w:t>In the meantime p</w:t>
        </w:r>
      </w:ins>
    </w:p>
    <w:moveToRangeEnd w:id="79"/>
    <w:p w:rsidR="00105B71" w:rsidRDefault="00105B71" w:rsidP="00105B71">
      <w:pPr>
        <w:widowControl w:val="0"/>
        <w:autoSpaceDE w:val="0"/>
        <w:autoSpaceDN w:val="0"/>
        <w:adjustRightInd w:val="0"/>
        <w:rPr>
          <w:rFonts w:ascii="Helvetica" w:hAnsi="Helvetica" w:cs="Helvetica"/>
        </w:rPr>
      </w:pPr>
      <w:del w:id="89" w:author="Sarah Stuart" w:date="2012-04-06T21:10:00Z">
        <w:r w:rsidDel="007A3426">
          <w:rPr>
            <w:rFonts w:ascii="Helvetica" w:hAnsi="Helvetica" w:cs="Helvetica"/>
          </w:rPr>
          <w:delText xml:space="preserve">please </w:delText>
        </w:r>
      </w:del>
      <w:proofErr w:type="gramStart"/>
      <w:ins w:id="90" w:author="Sarah Stuart" w:date="2012-04-06T21:10:00Z">
        <w:r w:rsidR="007A3426">
          <w:rPr>
            <w:rFonts w:ascii="Helvetica" w:hAnsi="Helvetica" w:cs="Helvetica"/>
          </w:rPr>
          <w:t>lease</w:t>
        </w:r>
        <w:proofErr w:type="gramEnd"/>
        <w:r w:rsidR="007A3426">
          <w:rPr>
            <w:rFonts w:ascii="Helvetica" w:hAnsi="Helvetica" w:cs="Helvetica"/>
          </w:rPr>
          <w:t xml:space="preserve"> </w:t>
        </w:r>
      </w:ins>
      <w:r>
        <w:rPr>
          <w:rFonts w:ascii="Helvetica" w:hAnsi="Helvetica" w:cs="Helvetica"/>
        </w:rPr>
        <w:t>feel free to email me back</w:t>
      </w:r>
      <w:del w:id="91" w:author="Sarah Stuart" w:date="2012-04-06T21:10:00Z">
        <w:r w:rsidDel="007A3426">
          <w:rPr>
            <w:rFonts w:ascii="Helvetica" w:hAnsi="Helvetica" w:cs="Helvetica"/>
          </w:rPr>
          <w:delText>,</w:delText>
        </w:r>
      </w:del>
      <w:r>
        <w:rPr>
          <w:rFonts w:ascii="Helvetica" w:hAnsi="Helvetica" w:cs="Helvetica"/>
        </w:rPr>
        <w:t xml:space="preserve"> or to call me on 07899 844 676 with any queries</w:t>
      </w:r>
      <w:ins w:id="92" w:author="Sarah Stuart" w:date="2012-04-06T21:10:00Z">
        <w:r w:rsidR="007A3426">
          <w:rPr>
            <w:rFonts w:ascii="Helvetica" w:hAnsi="Helvetica" w:cs="Helvetica"/>
          </w:rPr>
          <w:t xml:space="preserve"> you may have</w:t>
        </w:r>
      </w:ins>
      <w:r>
        <w:rPr>
          <w:rFonts w:ascii="Helvetica" w:hAnsi="Helvetica" w:cs="Helvetica"/>
        </w:rPr>
        <w:t>.</w:t>
      </w:r>
    </w:p>
    <w:p w:rsidR="00105B71" w:rsidRDefault="00105B71" w:rsidP="00105B71">
      <w:pPr>
        <w:widowControl w:val="0"/>
        <w:autoSpaceDE w:val="0"/>
        <w:autoSpaceDN w:val="0"/>
        <w:adjustRightInd w:val="0"/>
        <w:rPr>
          <w:rFonts w:ascii="Helvetica" w:hAnsi="Helvetica" w:cs="Helvetica"/>
        </w:rPr>
      </w:pPr>
    </w:p>
    <w:p w:rsidR="00105B71" w:rsidDel="00955AE0" w:rsidRDefault="00105B71" w:rsidP="00105B71">
      <w:pPr>
        <w:widowControl w:val="0"/>
        <w:autoSpaceDE w:val="0"/>
        <w:autoSpaceDN w:val="0"/>
        <w:adjustRightInd w:val="0"/>
        <w:rPr>
          <w:rFonts w:ascii="Helvetica" w:hAnsi="Helvetica" w:cs="Helvetica"/>
        </w:rPr>
      </w:pPr>
      <w:moveFromRangeStart w:id="93" w:author="Sarah Stuart" w:date="2012-04-06T21:13:00Z" w:name="move195366143"/>
      <w:moveFrom w:id="94" w:author="Sarah Stuart" w:date="2012-04-06T21:13:00Z">
        <w:r w:rsidDel="00955AE0">
          <w:rPr>
            <w:rFonts w:ascii="Helvetica" w:hAnsi="Helvetica" w:cs="Helvetica"/>
          </w:rPr>
          <w:t>If you would be interested in taking this forward, then please get in touch as soon as is convenient.</w:t>
        </w:r>
      </w:moveFrom>
    </w:p>
    <w:moveFromRangeEnd w:id="93"/>
    <w:p w:rsidR="00105B71" w:rsidRDefault="00105B71" w:rsidP="00105B71">
      <w:pPr>
        <w:widowControl w:val="0"/>
        <w:autoSpaceDE w:val="0"/>
        <w:autoSpaceDN w:val="0"/>
        <w:adjustRightInd w:val="0"/>
        <w:rPr>
          <w:rFonts w:ascii="Helvetica" w:hAnsi="Helvetica" w:cs="Helvetica"/>
        </w:rPr>
      </w:pPr>
    </w:p>
    <w:p w:rsidR="00105B71" w:rsidDel="007A3426" w:rsidRDefault="00105B71" w:rsidP="00105B71">
      <w:pPr>
        <w:widowControl w:val="0"/>
        <w:autoSpaceDE w:val="0"/>
        <w:autoSpaceDN w:val="0"/>
        <w:adjustRightInd w:val="0"/>
        <w:rPr>
          <w:del w:id="95" w:author="Sarah Stuart" w:date="2012-04-06T21:10:00Z"/>
          <w:rFonts w:ascii="Helvetica" w:hAnsi="Helvetica" w:cs="Helvetica"/>
        </w:rPr>
      </w:pPr>
      <w:del w:id="96" w:author="Sarah Stuart" w:date="2012-04-06T21:10:00Z">
        <w:r w:rsidDel="007A3426">
          <w:rPr>
            <w:rFonts w:ascii="Helvetica" w:hAnsi="Helvetica" w:cs="Helvetica"/>
          </w:rPr>
          <w:delText>I hope we can find a way of making this work!</w:delText>
        </w:r>
      </w:del>
    </w:p>
    <w:p w:rsidR="00105B71" w:rsidDel="007A3426" w:rsidRDefault="00105B71" w:rsidP="00105B71">
      <w:pPr>
        <w:widowControl w:val="0"/>
        <w:autoSpaceDE w:val="0"/>
        <w:autoSpaceDN w:val="0"/>
        <w:adjustRightInd w:val="0"/>
        <w:rPr>
          <w:del w:id="97" w:author="Sarah Stuart" w:date="2012-04-06T21:10:00Z"/>
          <w:rFonts w:ascii="Helvetica" w:hAnsi="Helvetica" w:cs="Helvetica"/>
        </w:rPr>
      </w:pP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Best wishes,</w:t>
      </w:r>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 xml:space="preserve">Martin </w:t>
      </w:r>
      <w:proofErr w:type="spellStart"/>
      <w:r>
        <w:rPr>
          <w:rFonts w:ascii="Helvetica" w:hAnsi="Helvetica" w:cs="Helvetica"/>
        </w:rPr>
        <w:t>Dehnel</w:t>
      </w:r>
      <w:proofErr w:type="spellEnd"/>
    </w:p>
    <w:p w:rsidR="00105B71" w:rsidRDefault="00105B71" w:rsidP="00105B71">
      <w:pPr>
        <w:widowControl w:val="0"/>
        <w:autoSpaceDE w:val="0"/>
        <w:autoSpaceDN w:val="0"/>
        <w:adjustRightInd w:val="0"/>
        <w:rPr>
          <w:rFonts w:ascii="Helvetica" w:hAnsi="Helvetica" w:cs="Helvetica"/>
        </w:rPr>
      </w:pPr>
    </w:p>
    <w:p w:rsidR="00105B71" w:rsidRDefault="00105B71" w:rsidP="00105B71">
      <w:pPr>
        <w:widowControl w:val="0"/>
        <w:autoSpaceDE w:val="0"/>
        <w:autoSpaceDN w:val="0"/>
        <w:adjustRightInd w:val="0"/>
        <w:rPr>
          <w:rFonts w:ascii="Helvetica" w:hAnsi="Helvetica" w:cs="Helvetica"/>
        </w:rPr>
      </w:pPr>
      <w:r>
        <w:rPr>
          <w:rFonts w:ascii="Helvetica" w:hAnsi="Helvetica" w:cs="Helvetica"/>
        </w:rPr>
        <w:t>Artificial Imagination</w:t>
      </w:r>
    </w:p>
    <w:p w:rsidR="00D60A7F" w:rsidRDefault="00105B71" w:rsidP="00105B71">
      <w:hyperlink r:id="rId6" w:history="1">
        <w:r>
          <w:rPr>
            <w:rFonts w:ascii="Helvetica" w:hAnsi="Helvetica" w:cs="Helvetica"/>
            <w:color w:val="094EE5"/>
            <w:u w:val="single" w:color="094EE5"/>
          </w:rPr>
          <w:t>www.artificialimagination.co.uk</w:t>
        </w:r>
      </w:hyperlink>
    </w:p>
    <w:sectPr w:rsidR="00D60A7F" w:rsidSect="00D60A7F">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Sarah Stuart" w:date="2012-04-06T20:39:00Z" w:initials="SS">
    <w:p w:rsidR="00955AE0" w:rsidRDefault="00955AE0">
      <w:pPr>
        <w:pStyle w:val="CommentText"/>
      </w:pPr>
      <w:r>
        <w:rPr>
          <w:rStyle w:val="CommentReference"/>
        </w:rPr>
        <w:annotationRef/>
      </w:r>
      <w:r>
        <w:t>Maybe tactful to omit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71"/>
    <w:rsid w:val="00105B71"/>
    <w:rsid w:val="00244FC1"/>
    <w:rsid w:val="007A3426"/>
    <w:rsid w:val="00955AE0"/>
    <w:rsid w:val="00D60A7F"/>
    <w:rsid w:val="00EC0542"/>
    <w:rsid w:val="00F45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D94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B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B71"/>
    <w:rPr>
      <w:rFonts w:ascii="Lucida Grande" w:hAnsi="Lucida Grande" w:cs="Lucida Grande"/>
      <w:sz w:val="18"/>
      <w:szCs w:val="18"/>
    </w:rPr>
  </w:style>
  <w:style w:type="character" w:styleId="CommentReference">
    <w:name w:val="annotation reference"/>
    <w:basedOn w:val="DefaultParagraphFont"/>
    <w:uiPriority w:val="99"/>
    <w:semiHidden/>
    <w:unhideWhenUsed/>
    <w:rsid w:val="00105B71"/>
    <w:rPr>
      <w:sz w:val="18"/>
      <w:szCs w:val="18"/>
    </w:rPr>
  </w:style>
  <w:style w:type="paragraph" w:styleId="CommentText">
    <w:name w:val="annotation text"/>
    <w:basedOn w:val="Normal"/>
    <w:link w:val="CommentTextChar"/>
    <w:uiPriority w:val="99"/>
    <w:semiHidden/>
    <w:unhideWhenUsed/>
    <w:rsid w:val="00105B71"/>
  </w:style>
  <w:style w:type="character" w:customStyle="1" w:styleId="CommentTextChar">
    <w:name w:val="Comment Text Char"/>
    <w:basedOn w:val="DefaultParagraphFont"/>
    <w:link w:val="CommentText"/>
    <w:uiPriority w:val="99"/>
    <w:semiHidden/>
    <w:rsid w:val="00105B71"/>
  </w:style>
  <w:style w:type="paragraph" w:styleId="CommentSubject">
    <w:name w:val="annotation subject"/>
    <w:basedOn w:val="CommentText"/>
    <w:next w:val="CommentText"/>
    <w:link w:val="CommentSubjectChar"/>
    <w:uiPriority w:val="99"/>
    <w:semiHidden/>
    <w:unhideWhenUsed/>
    <w:rsid w:val="00105B71"/>
    <w:rPr>
      <w:b/>
      <w:bCs/>
      <w:sz w:val="20"/>
      <w:szCs w:val="20"/>
    </w:rPr>
  </w:style>
  <w:style w:type="character" w:customStyle="1" w:styleId="CommentSubjectChar">
    <w:name w:val="Comment Subject Char"/>
    <w:basedOn w:val="CommentTextChar"/>
    <w:link w:val="CommentSubject"/>
    <w:uiPriority w:val="99"/>
    <w:semiHidden/>
    <w:rsid w:val="00105B7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B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B71"/>
    <w:rPr>
      <w:rFonts w:ascii="Lucida Grande" w:hAnsi="Lucida Grande" w:cs="Lucida Grande"/>
      <w:sz w:val="18"/>
      <w:szCs w:val="18"/>
    </w:rPr>
  </w:style>
  <w:style w:type="character" w:styleId="CommentReference">
    <w:name w:val="annotation reference"/>
    <w:basedOn w:val="DefaultParagraphFont"/>
    <w:uiPriority w:val="99"/>
    <w:semiHidden/>
    <w:unhideWhenUsed/>
    <w:rsid w:val="00105B71"/>
    <w:rPr>
      <w:sz w:val="18"/>
      <w:szCs w:val="18"/>
    </w:rPr>
  </w:style>
  <w:style w:type="paragraph" w:styleId="CommentText">
    <w:name w:val="annotation text"/>
    <w:basedOn w:val="Normal"/>
    <w:link w:val="CommentTextChar"/>
    <w:uiPriority w:val="99"/>
    <w:semiHidden/>
    <w:unhideWhenUsed/>
    <w:rsid w:val="00105B71"/>
  </w:style>
  <w:style w:type="character" w:customStyle="1" w:styleId="CommentTextChar">
    <w:name w:val="Comment Text Char"/>
    <w:basedOn w:val="DefaultParagraphFont"/>
    <w:link w:val="CommentText"/>
    <w:uiPriority w:val="99"/>
    <w:semiHidden/>
    <w:rsid w:val="00105B71"/>
  </w:style>
  <w:style w:type="paragraph" w:styleId="CommentSubject">
    <w:name w:val="annotation subject"/>
    <w:basedOn w:val="CommentText"/>
    <w:next w:val="CommentText"/>
    <w:link w:val="CommentSubjectChar"/>
    <w:uiPriority w:val="99"/>
    <w:semiHidden/>
    <w:unhideWhenUsed/>
    <w:rsid w:val="00105B71"/>
    <w:rPr>
      <w:b/>
      <w:bCs/>
      <w:sz w:val="20"/>
      <w:szCs w:val="20"/>
    </w:rPr>
  </w:style>
  <w:style w:type="character" w:customStyle="1" w:styleId="CommentSubjectChar">
    <w:name w:val="Comment Subject Char"/>
    <w:basedOn w:val="CommentTextChar"/>
    <w:link w:val="CommentSubject"/>
    <w:uiPriority w:val="99"/>
    <w:semiHidden/>
    <w:rsid w:val="00105B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www.artificialimagination.co.u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907</Words>
  <Characters>5173</Characters>
  <Application>Microsoft Macintosh Word</Application>
  <DocSecurity>0</DocSecurity>
  <Lines>43</Lines>
  <Paragraphs>12</Paragraphs>
  <ScaleCrop>false</ScaleCrop>
  <Company/>
  <LinksUpToDate>false</LinksUpToDate>
  <CharactersWithSpaces>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Stuart</dc:creator>
  <cp:keywords/>
  <dc:description/>
  <cp:lastModifiedBy>Sarah Stuart</cp:lastModifiedBy>
  <cp:revision>1</cp:revision>
  <dcterms:created xsi:type="dcterms:W3CDTF">2012-04-06T19:30:00Z</dcterms:created>
  <dcterms:modified xsi:type="dcterms:W3CDTF">2012-04-06T20:24:00Z</dcterms:modified>
</cp:coreProperties>
</file>